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10C02" w14:textId="77777777" w:rsidR="008714A6" w:rsidRDefault="008714A6">
      <w:pPr>
        <w:rPr>
          <w:rStyle w:val="fontstyle01"/>
        </w:rPr>
      </w:pPr>
      <w:r>
        <w:rPr>
          <w:rStyle w:val="fontstyle01"/>
        </w:rPr>
        <w:t>1.Do you have a lot of friends?</w:t>
      </w:r>
    </w:p>
    <w:p w14:paraId="3D122C6F" w14:textId="18ED5BF4" w:rsidR="008714A6" w:rsidRPr="008714A6" w:rsidRDefault="008714A6">
      <w:pPr>
        <w:rPr>
          <w:rStyle w:val="fontstyle01"/>
          <w:iCs/>
        </w:rPr>
      </w:pPr>
      <w:r>
        <w:rPr>
          <w:rStyle w:val="fontstyle01"/>
          <w:iCs/>
        </w:rPr>
        <w:t>Yes I do, and I have some best friend</w:t>
      </w:r>
    </w:p>
    <w:p w14:paraId="64F7FF2A" w14:textId="77777777" w:rsidR="008714A6" w:rsidRDefault="008714A6">
      <w:pPr>
        <w:rPr>
          <w:rStyle w:val="fontstyle01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2. How often do you meet your friends?</w:t>
      </w:r>
    </w:p>
    <w:p w14:paraId="7ACD3288" w14:textId="3E9BDE3B" w:rsidR="008714A6" w:rsidRDefault="00243B7F">
      <w:pPr>
        <w:rPr>
          <w:rFonts w:ascii="Calibri" w:hAnsi="Calibri" w:cs="Calibri"/>
          <w:color w:val="000000"/>
          <w:sz w:val="28"/>
          <w:szCs w:val="28"/>
        </w:rPr>
      </w:pPr>
      <w:ins w:id="0" w:author="Phan Thị Hoài Diễm" w:date="2022-07-04T01:45:00Z">
        <w:r>
          <w:rPr>
            <w:rFonts w:ascii="Calibri" w:hAnsi="Calibri" w:cs="Calibri"/>
            <w:color w:val="000000"/>
            <w:sz w:val="28"/>
            <w:szCs w:val="28"/>
          </w:rPr>
          <w:t xml:space="preserve">I often meet my friends </w:t>
        </w:r>
      </w:ins>
      <w:r w:rsidR="008714A6">
        <w:rPr>
          <w:rFonts w:ascii="Calibri" w:hAnsi="Calibri" w:cs="Calibri"/>
          <w:color w:val="000000"/>
          <w:sz w:val="28"/>
          <w:szCs w:val="28"/>
        </w:rPr>
        <w:t>One or two times a month.</w:t>
      </w:r>
      <w:r w:rsidR="000B081E" w:rsidRPr="000B081E">
        <w:t xml:space="preserve"> </w:t>
      </w:r>
      <w:r w:rsidR="000B081E">
        <w:rPr>
          <w:rFonts w:ascii="Calibri" w:hAnsi="Calibri" w:cs="Calibri"/>
          <w:color w:val="000000"/>
          <w:sz w:val="28"/>
          <w:szCs w:val="28"/>
        </w:rPr>
        <w:t>S</w:t>
      </w:r>
      <w:r w:rsidR="000B081E" w:rsidRPr="000B081E">
        <w:rPr>
          <w:rFonts w:ascii="Calibri" w:hAnsi="Calibri" w:cs="Calibri"/>
          <w:color w:val="000000"/>
          <w:sz w:val="28"/>
          <w:szCs w:val="28"/>
        </w:rPr>
        <w:t xml:space="preserve">ometimes </w:t>
      </w:r>
      <w:r w:rsidR="000B081E">
        <w:rPr>
          <w:rFonts w:ascii="Calibri" w:hAnsi="Calibri" w:cs="Calibri"/>
          <w:color w:val="000000"/>
          <w:sz w:val="28"/>
          <w:szCs w:val="28"/>
        </w:rPr>
        <w:t xml:space="preserve">I </w:t>
      </w:r>
      <w:r w:rsidR="000B081E" w:rsidRPr="000B081E">
        <w:rPr>
          <w:rFonts w:ascii="Calibri" w:hAnsi="Calibri" w:cs="Calibri"/>
          <w:color w:val="000000"/>
          <w:sz w:val="28"/>
          <w:szCs w:val="28"/>
        </w:rPr>
        <w:t>go to coffee with them</w:t>
      </w:r>
    </w:p>
    <w:p w14:paraId="14A8E1AE" w14:textId="1976BA13" w:rsidR="008714A6" w:rsidRDefault="008714A6">
      <w:pPr>
        <w:rPr>
          <w:rStyle w:val="fontstyle01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3. Is there anything special about your best friend?</w:t>
      </w:r>
    </w:p>
    <w:p w14:paraId="231DC112" w14:textId="75F53848" w:rsidR="008714A6" w:rsidRDefault="008714A6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My best friend is </w:t>
      </w:r>
      <w:ins w:id="1" w:author="Phan Thị Hoài Diễm" w:date="2022-07-04T01:50:00Z">
        <w:r w:rsidR="00243B7F" w:rsidRPr="00243B7F">
          <w:rPr>
            <w:rFonts w:ascii="Calibri" w:hAnsi="Calibri" w:cs="Calibri"/>
            <w:color w:val="000000"/>
            <w:sz w:val="28"/>
            <w:szCs w:val="28"/>
          </w:rPr>
          <w:t>a great person</w:t>
        </w:r>
      </w:ins>
      <w:del w:id="2" w:author="Phan Thị Hoài Diễm" w:date="2022-07-04T01:50:00Z">
        <w:r w:rsidDel="00243B7F">
          <w:rPr>
            <w:rFonts w:ascii="Calibri" w:hAnsi="Calibri" w:cs="Calibri"/>
            <w:color w:val="000000"/>
            <w:sz w:val="28"/>
            <w:szCs w:val="28"/>
          </w:rPr>
          <w:delText>one</w:delText>
        </w:r>
      </w:del>
      <w:r>
        <w:rPr>
          <w:rFonts w:ascii="Calibri" w:hAnsi="Calibri" w:cs="Calibri"/>
          <w:color w:val="000000"/>
          <w:sz w:val="28"/>
          <w:szCs w:val="28"/>
        </w:rPr>
        <w:t xml:space="preserve"> who I can </w:t>
      </w:r>
      <w:r w:rsidRPr="008714A6">
        <w:rPr>
          <w:rFonts w:ascii="Calibri" w:hAnsi="Calibri" w:cs="Calibri"/>
          <w:color w:val="000000"/>
          <w:sz w:val="28"/>
          <w:szCs w:val="28"/>
        </w:rPr>
        <w:t>trust</w:t>
      </w:r>
      <w:r>
        <w:rPr>
          <w:rFonts w:ascii="Calibri" w:hAnsi="Calibri" w:cs="Calibri"/>
          <w:color w:val="000000"/>
          <w:sz w:val="28"/>
          <w:szCs w:val="28"/>
        </w:rPr>
        <w:t xml:space="preserve">, who can help me </w:t>
      </w:r>
      <w:del w:id="3" w:author="Phan Thị Hoài Diễm" w:date="2022-07-04T01:50:00Z">
        <w:r w:rsidDel="00243B7F">
          <w:rPr>
            <w:rFonts w:ascii="Calibri" w:hAnsi="Calibri" w:cs="Calibri"/>
            <w:color w:val="000000"/>
            <w:sz w:val="28"/>
            <w:szCs w:val="28"/>
          </w:rPr>
          <w:delText>everytime</w:delText>
        </w:r>
      </w:del>
      <w:ins w:id="4" w:author="Phan Thị Hoài Diễm" w:date="2022-07-04T01:50:00Z">
        <w:r w:rsidR="00243B7F">
          <w:rPr>
            <w:rFonts w:ascii="Calibri" w:hAnsi="Calibri" w:cs="Calibri"/>
            <w:color w:val="000000"/>
            <w:sz w:val="28"/>
            <w:szCs w:val="28"/>
          </w:rPr>
          <w:t>every time</w:t>
        </w:r>
      </w:ins>
      <w:r>
        <w:rPr>
          <w:rFonts w:ascii="Calibri" w:hAnsi="Calibri" w:cs="Calibri"/>
          <w:color w:val="000000"/>
          <w:sz w:val="28"/>
          <w:szCs w:val="28"/>
        </w:rPr>
        <w:t xml:space="preserve"> I need some help. </w:t>
      </w:r>
      <w:r w:rsidRPr="00C47A10">
        <w:rPr>
          <w:rFonts w:ascii="Calibri" w:hAnsi="Calibri" w:cs="Calibri"/>
          <w:color w:val="000000"/>
          <w:sz w:val="28"/>
          <w:szCs w:val="28"/>
        </w:rPr>
        <w:t xml:space="preserve">We </w:t>
      </w:r>
      <w:del w:id="5" w:author="Phan Thị Hoài Diễm" w:date="2022-07-04T01:56:00Z">
        <w:r w:rsidRPr="00C47A10" w:rsidDel="00091C30">
          <w:rPr>
            <w:rFonts w:ascii="Calibri" w:hAnsi="Calibri" w:cs="Calibri"/>
            <w:bCs/>
            <w:color w:val="000000"/>
            <w:sz w:val="28"/>
            <w:szCs w:val="28"/>
          </w:rPr>
          <w:delText>grown</w:delText>
        </w:r>
        <w:r w:rsidRPr="008714A6" w:rsidDel="00091C30">
          <w:rPr>
            <w:rFonts w:ascii="Calibri" w:hAnsi="Calibri" w:cs="Calibri"/>
            <w:color w:val="000000"/>
            <w:sz w:val="28"/>
            <w:szCs w:val="28"/>
          </w:rPr>
          <w:delText xml:space="preserve"> </w:delText>
        </w:r>
      </w:del>
      <w:ins w:id="6" w:author="Phan Thị Hoài Diễm" w:date="2022-07-04T01:56:00Z">
        <w:r w:rsidR="00091C30">
          <w:rPr>
            <w:rFonts w:ascii="Calibri" w:hAnsi="Calibri" w:cs="Calibri"/>
            <w:bCs/>
            <w:color w:val="000000"/>
            <w:sz w:val="28"/>
            <w:szCs w:val="28"/>
          </w:rPr>
          <w:t>grew</w:t>
        </w:r>
        <w:r w:rsidR="00091C30" w:rsidRPr="008714A6">
          <w:rPr>
            <w:rFonts w:ascii="Calibri" w:hAnsi="Calibri" w:cs="Calibri"/>
            <w:color w:val="000000"/>
            <w:sz w:val="28"/>
            <w:szCs w:val="28"/>
          </w:rPr>
          <w:t xml:space="preserve"> </w:t>
        </w:r>
      </w:ins>
      <w:r w:rsidRPr="008714A6">
        <w:rPr>
          <w:rFonts w:ascii="Calibri" w:hAnsi="Calibri" w:cs="Calibri"/>
          <w:color w:val="000000"/>
          <w:sz w:val="28"/>
          <w:szCs w:val="28"/>
        </w:rPr>
        <w:t>up</w:t>
      </w:r>
      <w:r>
        <w:rPr>
          <w:rFonts w:ascii="Calibri" w:hAnsi="Calibri" w:cs="Calibri"/>
          <w:color w:val="000000"/>
          <w:sz w:val="28"/>
          <w:szCs w:val="28"/>
        </w:rPr>
        <w:t xml:space="preserve"> and </w:t>
      </w:r>
      <w:del w:id="7" w:author="Phan Thị Hoài Diễm" w:date="2022-07-04T01:56:00Z">
        <w:r w:rsidDel="00091C30">
          <w:rPr>
            <w:rFonts w:ascii="Calibri" w:hAnsi="Calibri" w:cs="Calibri"/>
            <w:color w:val="000000"/>
            <w:sz w:val="28"/>
            <w:szCs w:val="28"/>
          </w:rPr>
          <w:delText xml:space="preserve">learned </w:delText>
        </w:r>
      </w:del>
      <w:ins w:id="8" w:author="Phan Thị Hoài Diễm" w:date="2022-07-04T01:56:00Z">
        <w:r w:rsidR="00091C30">
          <w:rPr>
            <w:rFonts w:ascii="Calibri" w:hAnsi="Calibri" w:cs="Calibri"/>
            <w:color w:val="000000"/>
            <w:sz w:val="28"/>
            <w:szCs w:val="28"/>
          </w:rPr>
          <w:t>studied</w:t>
        </w:r>
        <w:r w:rsidR="00091C30">
          <w:rPr>
            <w:rFonts w:ascii="Calibri" w:hAnsi="Calibri" w:cs="Calibri"/>
            <w:color w:val="000000"/>
            <w:sz w:val="28"/>
            <w:szCs w:val="28"/>
          </w:rPr>
          <w:t xml:space="preserve"> </w:t>
        </w:r>
      </w:ins>
      <w:r>
        <w:rPr>
          <w:rFonts w:ascii="Calibri" w:hAnsi="Calibri" w:cs="Calibri"/>
          <w:color w:val="000000"/>
          <w:sz w:val="28"/>
          <w:szCs w:val="28"/>
        </w:rPr>
        <w:t>together</w:t>
      </w:r>
      <w:ins w:id="9" w:author="Phan Thị Hoài Diễm" w:date="2022-07-04T01:56:00Z">
        <w:r w:rsidR="00091C30">
          <w:rPr>
            <w:rFonts w:ascii="Calibri" w:hAnsi="Calibri" w:cs="Calibri"/>
            <w:color w:val="000000"/>
            <w:sz w:val="28"/>
            <w:szCs w:val="28"/>
          </w:rPr>
          <w:t xml:space="preserve">. Moreover, </w:t>
        </w:r>
        <w:r w:rsidR="00091C30" w:rsidRPr="00091C30">
          <w:rPr>
            <w:rFonts w:ascii="Calibri" w:hAnsi="Calibri" w:cs="Calibri"/>
            <w:color w:val="000000"/>
            <w:sz w:val="28"/>
            <w:szCs w:val="28"/>
          </w:rPr>
          <w:t>We have overcome the ups and downs of life together</w:t>
        </w:r>
      </w:ins>
    </w:p>
    <w:p w14:paraId="7FBB5713" w14:textId="77777777" w:rsidR="00654ED9" w:rsidRDefault="008714A6">
      <w:pPr>
        <w:rPr>
          <w:rStyle w:val="fontstyle01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4. How long have you known your best friend?</w:t>
      </w:r>
    </w:p>
    <w:p w14:paraId="4B864B20" w14:textId="70D0EC33" w:rsidR="00654ED9" w:rsidRDefault="00654ED9">
      <w:pPr>
        <w:rPr>
          <w:ins w:id="10" w:author="Phan Thị Hoài Diễm" w:date="2022-07-04T02:00:00Z"/>
          <w:sz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I </w:t>
      </w:r>
      <w:ins w:id="11" w:author="Phan Thị Hoài Diễm" w:date="2022-07-04T02:00:00Z">
        <w:r w:rsidR="00091C30">
          <w:rPr>
            <w:rFonts w:ascii="Calibri" w:hAnsi="Calibri" w:cs="Calibri"/>
            <w:color w:val="000000"/>
            <w:sz w:val="28"/>
            <w:szCs w:val="28"/>
          </w:rPr>
          <w:t xml:space="preserve">have </w:t>
        </w:r>
      </w:ins>
      <w:r>
        <w:rPr>
          <w:rFonts w:ascii="Calibri" w:hAnsi="Calibri" w:cs="Calibri"/>
          <w:color w:val="000000"/>
          <w:sz w:val="28"/>
          <w:szCs w:val="28"/>
        </w:rPr>
        <w:t xml:space="preserve">known my best friend </w:t>
      </w:r>
      <w:del w:id="12" w:author="Phan Thị Hoài Diễm" w:date="2022-07-04T02:00:00Z">
        <w:r w:rsidDel="00091C30">
          <w:rPr>
            <w:rFonts w:ascii="Calibri" w:hAnsi="Calibri" w:cs="Calibri"/>
            <w:color w:val="000000"/>
            <w:sz w:val="28"/>
            <w:szCs w:val="28"/>
          </w:rPr>
          <w:delText xml:space="preserve">about </w:delText>
        </w:r>
      </w:del>
      <w:ins w:id="13" w:author="Phan Thị Hoài Diễm" w:date="2022-07-04T02:00:00Z">
        <w:r w:rsidR="00091C30">
          <w:rPr>
            <w:rFonts w:ascii="Calibri" w:hAnsi="Calibri" w:cs="Calibri"/>
            <w:color w:val="000000"/>
            <w:sz w:val="28"/>
            <w:szCs w:val="28"/>
          </w:rPr>
          <w:t>for</w:t>
        </w:r>
        <w:r w:rsidR="00091C30">
          <w:rPr>
            <w:rFonts w:ascii="Calibri" w:hAnsi="Calibri" w:cs="Calibri"/>
            <w:color w:val="000000"/>
            <w:sz w:val="28"/>
            <w:szCs w:val="28"/>
          </w:rPr>
          <w:t xml:space="preserve"> </w:t>
        </w:r>
      </w:ins>
      <w:r>
        <w:rPr>
          <w:rFonts w:ascii="Calibri" w:hAnsi="Calibri" w:cs="Calibri"/>
          <w:color w:val="000000"/>
          <w:sz w:val="28"/>
          <w:szCs w:val="28"/>
        </w:rPr>
        <w:t>30 years</w:t>
      </w:r>
      <w:ins w:id="14" w:author="Phan Thị Hoài Diễm" w:date="2022-07-04T01:59:00Z">
        <w:r w:rsidR="00091C30">
          <w:rPr>
            <w:rFonts w:ascii="Calibri" w:hAnsi="Calibri" w:cs="Calibri"/>
            <w:color w:val="000000"/>
            <w:sz w:val="28"/>
            <w:szCs w:val="28"/>
          </w:rPr>
          <w:t>.</w:t>
        </w:r>
        <w:r w:rsidR="00091C30" w:rsidRPr="00224AF8">
          <w:rPr>
            <w:sz w:val="28"/>
          </w:rPr>
          <w:t xml:space="preserve"> </w:t>
        </w:r>
        <w:r w:rsidR="00091C30">
          <w:rPr>
            <w:sz w:val="28"/>
          </w:rPr>
          <w:t>W</w:t>
        </w:r>
        <w:r w:rsidR="00091C30" w:rsidRPr="00224AF8">
          <w:rPr>
            <w:sz w:val="28"/>
          </w:rPr>
          <w:t xml:space="preserve">e struck up a friendship when were </w:t>
        </w:r>
        <w:r w:rsidR="00091C30" w:rsidRPr="00091C30">
          <w:rPr>
            <w:sz w:val="28"/>
          </w:rPr>
          <w:t xml:space="preserve">primary school </w:t>
        </w:r>
        <w:r w:rsidR="00091C30" w:rsidRPr="00224AF8">
          <w:rPr>
            <w:sz w:val="28"/>
          </w:rPr>
          <w:t>students</w:t>
        </w:r>
      </w:ins>
    </w:p>
    <w:p w14:paraId="1A025F15" w14:textId="43A3D582" w:rsidR="00091C30" w:rsidRDefault="00091C30">
      <w:pPr>
        <w:rPr>
          <w:rFonts w:ascii="Calibri" w:hAnsi="Calibri" w:cs="Calibri"/>
          <w:color w:val="000000"/>
          <w:sz w:val="28"/>
          <w:szCs w:val="28"/>
        </w:rPr>
      </w:pPr>
      <w:ins w:id="15" w:author="Phan Thị Hoài Diễm" w:date="2022-07-04T02:00:00Z">
        <w:r>
          <w:rPr>
            <w:rFonts w:ascii="Calibri" w:hAnsi="Calibri" w:cs="Calibri"/>
            <w:color w:val="000000"/>
            <w:sz w:val="28"/>
            <w:szCs w:val="28"/>
          </w:rPr>
          <w:t>(</w:t>
        </w:r>
        <w:proofErr w:type="spellStart"/>
        <w:r>
          <w:rPr>
            <w:rFonts w:ascii="Calibri" w:hAnsi="Calibri" w:cs="Calibri"/>
            <w:color w:val="000000"/>
            <w:sz w:val="28"/>
            <w:szCs w:val="28"/>
          </w:rPr>
          <w:t>Thì</w:t>
        </w:r>
        <w:proofErr w:type="spellEnd"/>
        <w:r>
          <w:rPr>
            <w:rFonts w:ascii="Calibri" w:hAnsi="Calibri" w:cs="Calibri"/>
            <w:color w:val="000000"/>
            <w:sz w:val="28"/>
            <w:szCs w:val="28"/>
          </w:rPr>
          <w:t xml:space="preserve"> </w:t>
        </w:r>
        <w:proofErr w:type="spellStart"/>
        <w:r>
          <w:rPr>
            <w:rFonts w:ascii="Calibri" w:hAnsi="Calibri" w:cs="Calibri"/>
            <w:color w:val="000000"/>
            <w:sz w:val="28"/>
            <w:szCs w:val="28"/>
          </w:rPr>
          <w:t>hiện</w:t>
        </w:r>
        <w:proofErr w:type="spellEnd"/>
        <w:r>
          <w:rPr>
            <w:rFonts w:ascii="Calibri" w:hAnsi="Calibri" w:cs="Calibri"/>
            <w:color w:val="000000"/>
            <w:sz w:val="28"/>
            <w:szCs w:val="28"/>
          </w:rPr>
          <w:t xml:space="preserve"> </w:t>
        </w:r>
        <w:proofErr w:type="spellStart"/>
        <w:r>
          <w:rPr>
            <w:rFonts w:ascii="Calibri" w:hAnsi="Calibri" w:cs="Calibri"/>
            <w:color w:val="000000"/>
            <w:sz w:val="28"/>
            <w:szCs w:val="28"/>
          </w:rPr>
          <w:t>tại</w:t>
        </w:r>
        <w:proofErr w:type="spellEnd"/>
        <w:r>
          <w:rPr>
            <w:rFonts w:ascii="Calibri" w:hAnsi="Calibri" w:cs="Calibri"/>
            <w:color w:val="000000"/>
            <w:sz w:val="28"/>
            <w:szCs w:val="28"/>
          </w:rPr>
          <w:t xml:space="preserve"> </w:t>
        </w:r>
        <w:proofErr w:type="spellStart"/>
        <w:r>
          <w:rPr>
            <w:rFonts w:ascii="Calibri" w:hAnsi="Calibri" w:cs="Calibri"/>
            <w:color w:val="000000"/>
            <w:sz w:val="28"/>
            <w:szCs w:val="28"/>
          </w:rPr>
          <w:t>hoàn</w:t>
        </w:r>
        <w:proofErr w:type="spellEnd"/>
        <w:r>
          <w:rPr>
            <w:rFonts w:ascii="Calibri" w:hAnsi="Calibri" w:cs="Calibri"/>
            <w:color w:val="000000"/>
            <w:sz w:val="28"/>
            <w:szCs w:val="28"/>
          </w:rPr>
          <w:t xml:space="preserve"> </w:t>
        </w:r>
        <w:proofErr w:type="spellStart"/>
        <w:r>
          <w:rPr>
            <w:rFonts w:ascii="Calibri" w:hAnsi="Calibri" w:cs="Calibri"/>
            <w:color w:val="000000"/>
            <w:sz w:val="28"/>
            <w:szCs w:val="28"/>
          </w:rPr>
          <w:t>thành</w:t>
        </w:r>
        <w:proofErr w:type="spellEnd"/>
        <w:r>
          <w:rPr>
            <w:rFonts w:ascii="Calibri" w:hAnsi="Calibri" w:cs="Calibri"/>
            <w:color w:val="000000"/>
            <w:sz w:val="28"/>
            <w:szCs w:val="28"/>
          </w:rPr>
          <w:t xml:space="preserve"> S + </w:t>
        </w:r>
      </w:ins>
      <w:ins w:id="16" w:author="Phan Thị Hoài Diễm" w:date="2022-07-04T02:01:00Z">
        <w:r>
          <w:rPr>
            <w:rFonts w:ascii="Calibri" w:hAnsi="Calibri" w:cs="Calibri"/>
            <w:color w:val="000000"/>
            <w:sz w:val="28"/>
            <w:szCs w:val="28"/>
          </w:rPr>
          <w:t xml:space="preserve">have/ has + PP + (for + bao </w:t>
        </w:r>
        <w:proofErr w:type="spellStart"/>
        <w:r>
          <w:rPr>
            <w:rFonts w:ascii="Calibri" w:hAnsi="Calibri" w:cs="Calibri"/>
            <w:color w:val="000000"/>
            <w:sz w:val="28"/>
            <w:szCs w:val="28"/>
          </w:rPr>
          <w:t>nhiêu</w:t>
        </w:r>
        <w:proofErr w:type="spellEnd"/>
        <w:r>
          <w:rPr>
            <w:rFonts w:ascii="Calibri" w:hAnsi="Calibri" w:cs="Calibri"/>
            <w:color w:val="000000"/>
            <w:sz w:val="28"/>
            <w:szCs w:val="28"/>
          </w:rPr>
          <w:t xml:space="preserve"> </w:t>
        </w:r>
        <w:proofErr w:type="spellStart"/>
        <w:r>
          <w:rPr>
            <w:rFonts w:ascii="Calibri" w:hAnsi="Calibri" w:cs="Calibri"/>
            <w:color w:val="000000"/>
            <w:sz w:val="28"/>
            <w:szCs w:val="28"/>
          </w:rPr>
          <w:t>năm</w:t>
        </w:r>
        <w:proofErr w:type="spellEnd"/>
        <w:r>
          <w:rPr>
            <w:rFonts w:ascii="Calibri" w:hAnsi="Calibri" w:cs="Calibri"/>
            <w:color w:val="000000"/>
            <w:sz w:val="28"/>
            <w:szCs w:val="28"/>
          </w:rPr>
          <w:t>)/</w:t>
        </w:r>
      </w:ins>
      <w:ins w:id="17" w:author="Phan Thị Hoài Diễm" w:date="2022-07-04T02:02:00Z">
        <w:r>
          <w:rPr>
            <w:rFonts w:ascii="Calibri" w:hAnsi="Calibri" w:cs="Calibri"/>
            <w:color w:val="000000"/>
            <w:sz w:val="28"/>
            <w:szCs w:val="28"/>
          </w:rPr>
          <w:t xml:space="preserve"> (</w:t>
        </w:r>
      </w:ins>
      <w:ins w:id="18" w:author="Phan Thị Hoài Diễm" w:date="2022-07-04T02:01:00Z">
        <w:r>
          <w:rPr>
            <w:rFonts w:ascii="Calibri" w:hAnsi="Calibri" w:cs="Calibri"/>
            <w:color w:val="000000"/>
            <w:sz w:val="28"/>
            <w:szCs w:val="28"/>
          </w:rPr>
          <w:t>s</w:t>
        </w:r>
      </w:ins>
      <w:ins w:id="19" w:author="Phan Thị Hoài Diễm" w:date="2022-07-04T02:02:00Z">
        <w:r>
          <w:rPr>
            <w:rFonts w:ascii="Calibri" w:hAnsi="Calibri" w:cs="Calibri"/>
            <w:color w:val="000000"/>
            <w:sz w:val="28"/>
            <w:szCs w:val="28"/>
          </w:rPr>
          <w:t xml:space="preserve">ince + </w:t>
        </w:r>
        <w:proofErr w:type="spellStart"/>
        <w:r>
          <w:rPr>
            <w:rFonts w:ascii="Calibri" w:hAnsi="Calibri" w:cs="Calibri"/>
            <w:color w:val="000000"/>
            <w:sz w:val="28"/>
            <w:szCs w:val="28"/>
          </w:rPr>
          <w:t>từ</w:t>
        </w:r>
        <w:proofErr w:type="spellEnd"/>
        <w:r>
          <w:rPr>
            <w:rFonts w:ascii="Calibri" w:hAnsi="Calibri" w:cs="Calibri"/>
            <w:color w:val="000000"/>
            <w:sz w:val="28"/>
            <w:szCs w:val="28"/>
          </w:rPr>
          <w:t xml:space="preserve"> </w:t>
        </w:r>
        <w:proofErr w:type="spellStart"/>
        <w:r>
          <w:rPr>
            <w:rFonts w:ascii="Calibri" w:hAnsi="Calibri" w:cs="Calibri"/>
            <w:color w:val="000000"/>
            <w:sz w:val="28"/>
            <w:szCs w:val="28"/>
          </w:rPr>
          <w:t>năm</w:t>
        </w:r>
        <w:proofErr w:type="spellEnd"/>
        <w:r>
          <w:rPr>
            <w:rFonts w:ascii="Calibri" w:hAnsi="Calibri" w:cs="Calibri"/>
            <w:color w:val="000000"/>
            <w:sz w:val="28"/>
            <w:szCs w:val="28"/>
          </w:rPr>
          <w:t xml:space="preserve"> </w:t>
        </w:r>
        <w:proofErr w:type="spellStart"/>
        <w:r>
          <w:rPr>
            <w:rFonts w:ascii="Calibri" w:hAnsi="Calibri" w:cs="Calibri"/>
            <w:color w:val="000000"/>
            <w:sz w:val="28"/>
            <w:szCs w:val="28"/>
          </w:rPr>
          <w:t>nào</w:t>
        </w:r>
        <w:proofErr w:type="spellEnd"/>
        <w:r>
          <w:rPr>
            <w:rFonts w:ascii="Calibri" w:hAnsi="Calibri" w:cs="Calibri"/>
            <w:color w:val="000000"/>
            <w:sz w:val="28"/>
            <w:szCs w:val="28"/>
          </w:rPr>
          <w:t>)</w:t>
        </w:r>
      </w:ins>
    </w:p>
    <w:p w14:paraId="2A73163E" w14:textId="77777777" w:rsidR="006E03C7" w:rsidRDefault="008714A6">
      <w:pPr>
        <w:rPr>
          <w:rStyle w:val="fontstyle01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5. What do you think to be the best trait of a friendship?</w:t>
      </w:r>
    </w:p>
    <w:p w14:paraId="28F5CAE0" w14:textId="1FC98050" w:rsidR="00927D33" w:rsidRPr="00C47A10" w:rsidRDefault="00927D33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 think to be the best trait of a friendship is</w:t>
      </w:r>
      <w:r w:rsidR="00301F12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301F12" w:rsidRPr="00301F12">
        <w:rPr>
          <w:rFonts w:ascii="Calibri" w:hAnsi="Calibri" w:cs="Calibri"/>
          <w:color w:val="000000"/>
          <w:sz w:val="28"/>
          <w:szCs w:val="28"/>
        </w:rPr>
        <w:t>sympathy</w:t>
      </w:r>
      <w:r w:rsidR="00301F12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301F12" w:rsidRPr="00C47A10">
        <w:rPr>
          <w:rFonts w:ascii="Calibri" w:hAnsi="Calibri" w:cs="Calibri"/>
          <w:color w:val="000000"/>
          <w:sz w:val="28"/>
          <w:szCs w:val="28"/>
        </w:rPr>
        <w:t xml:space="preserve">and </w:t>
      </w:r>
      <w:r w:rsidR="00301F12" w:rsidRPr="00C47A10">
        <w:rPr>
          <w:rFonts w:ascii="Calibri" w:hAnsi="Calibri" w:cs="Calibri"/>
          <w:bCs/>
          <w:color w:val="000000"/>
          <w:sz w:val="28"/>
          <w:szCs w:val="28"/>
        </w:rPr>
        <w:t>belief</w:t>
      </w:r>
    </w:p>
    <w:p w14:paraId="64636E9A" w14:textId="77777777" w:rsidR="00927D33" w:rsidRDefault="008714A6">
      <w:pPr>
        <w:rPr>
          <w:rStyle w:val="fontstyle01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6. Is it important to keep contact with our friends when we are in a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relationship?</w:t>
      </w:r>
    </w:p>
    <w:p w14:paraId="1C79C613" w14:textId="02031757" w:rsidR="00927D33" w:rsidRDefault="00927D33">
      <w:pPr>
        <w:rPr>
          <w:rStyle w:val="fontstyle01"/>
        </w:rPr>
      </w:pPr>
      <w:r>
        <w:rPr>
          <w:rFonts w:ascii="Calibri" w:hAnsi="Calibri" w:cs="Calibri"/>
          <w:color w:val="000000"/>
          <w:sz w:val="28"/>
          <w:szCs w:val="28"/>
        </w:rPr>
        <w:t>Yes it is, because the</w:t>
      </w:r>
      <w:r w:rsidRPr="00927D33">
        <w:rPr>
          <w:rStyle w:val="fontstyle01"/>
        </w:rPr>
        <w:t xml:space="preserve"> </w:t>
      </w:r>
      <w:r>
        <w:rPr>
          <w:rStyle w:val="fontstyle01"/>
        </w:rPr>
        <w:t xml:space="preserve">relationship like fire and it </w:t>
      </w:r>
      <w:del w:id="20" w:author="Phan Thị Hoài Diễm" w:date="2022-07-04T02:09:00Z">
        <w:r w:rsidDel="00DC2620">
          <w:rPr>
            <w:rStyle w:val="fontstyle01"/>
          </w:rPr>
          <w:delText xml:space="preserve">is needed </w:delText>
        </w:r>
      </w:del>
      <w:ins w:id="21" w:author="Phan Thị Hoài Diễm" w:date="2022-07-04T02:09:00Z">
        <w:r w:rsidR="00DC2620">
          <w:rPr>
            <w:rStyle w:val="fontstyle01"/>
          </w:rPr>
          <w:t>need</w:t>
        </w:r>
        <w:r w:rsidR="00DC2620">
          <w:rPr>
            <w:rStyle w:val="fontstyle01"/>
          </w:rPr>
          <w:t>s to be regularly</w:t>
        </w:r>
        <w:r w:rsidR="00DC2620">
          <w:rPr>
            <w:rStyle w:val="fontstyle01"/>
          </w:rPr>
          <w:t xml:space="preserve"> </w:t>
        </w:r>
      </w:ins>
      <w:r w:rsidRPr="00927D33">
        <w:rPr>
          <w:rStyle w:val="fontstyle01"/>
        </w:rPr>
        <w:t>suppl</w:t>
      </w:r>
      <w:ins w:id="22" w:author="Phan Thị Hoài Diễm" w:date="2022-07-04T02:09:00Z">
        <w:r w:rsidR="00DC2620">
          <w:rPr>
            <w:rStyle w:val="fontstyle01"/>
          </w:rPr>
          <w:t>ied</w:t>
        </w:r>
      </w:ins>
      <w:del w:id="23" w:author="Phan Thị Hoài Diễm" w:date="2022-07-04T02:09:00Z">
        <w:r w:rsidRPr="00927D33" w:rsidDel="00DC2620">
          <w:rPr>
            <w:rStyle w:val="fontstyle01"/>
          </w:rPr>
          <w:delText>y</w:delText>
        </w:r>
      </w:del>
      <w:r w:rsidRPr="00927D33">
        <w:rPr>
          <w:rStyle w:val="fontstyle01"/>
        </w:rPr>
        <w:t xml:space="preserve"> raw materials</w:t>
      </w:r>
      <w:del w:id="24" w:author="Phan Thị Hoài Diễm" w:date="2022-07-04T02:09:00Z">
        <w:r w:rsidRPr="00927D33" w:rsidDel="00DC2620">
          <w:rPr>
            <w:rStyle w:val="fontstyle01"/>
          </w:rPr>
          <w:delText xml:space="preserve"> on a regular basis</w:delText>
        </w:r>
      </w:del>
    </w:p>
    <w:p w14:paraId="2ADC8BB5" w14:textId="4A46E3CC" w:rsidR="00A25EEC" w:rsidRDefault="008714A6">
      <w:pPr>
        <w:rPr>
          <w:rStyle w:val="fontstyle01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7. Do you prefer to spend time with your family or your friends?</w:t>
      </w:r>
    </w:p>
    <w:p w14:paraId="1C9DE0A1" w14:textId="2B7243FE" w:rsidR="005D3340" w:rsidRPr="008714A6" w:rsidRDefault="005D3340">
      <w:pPr>
        <w:rPr>
          <w:rFonts w:ascii="Calibri" w:hAnsi="Calibri" w:cs="Calibri"/>
          <w:color w:val="000000"/>
          <w:sz w:val="28"/>
          <w:szCs w:val="28"/>
        </w:rPr>
      </w:pPr>
      <w:r w:rsidRPr="005D3340">
        <w:rPr>
          <w:rFonts w:ascii="Calibri" w:hAnsi="Calibri" w:cs="Calibri"/>
          <w:color w:val="000000"/>
          <w:sz w:val="28"/>
          <w:szCs w:val="28"/>
        </w:rPr>
        <w:lastRenderedPageBreak/>
        <w:t>Present</w:t>
      </w:r>
      <w:r>
        <w:rPr>
          <w:rFonts w:ascii="Calibri" w:hAnsi="Calibri" w:cs="Calibri"/>
          <w:color w:val="000000"/>
          <w:sz w:val="28"/>
          <w:szCs w:val="28"/>
        </w:rPr>
        <w:t xml:space="preserve"> I </w:t>
      </w:r>
      <w:r w:rsidR="00EE2CA1">
        <w:rPr>
          <w:rStyle w:val="fontstyle01"/>
        </w:rPr>
        <w:t xml:space="preserve">prefer to spend time with my family, but I know </w:t>
      </w:r>
      <w:del w:id="25" w:author="Phan Thị Hoài Diễm" w:date="2022-07-04T02:17:00Z">
        <w:r w:rsidR="00EE2CA1" w:rsidDel="00DC2620">
          <w:rPr>
            <w:rStyle w:val="fontstyle01"/>
          </w:rPr>
          <w:delText xml:space="preserve">the </w:delText>
        </w:r>
      </w:del>
      <w:ins w:id="26" w:author="Phan Thị Hoài Diễm" w:date="2022-07-04T02:17:00Z">
        <w:r w:rsidR="00DC2620">
          <w:rPr>
            <w:rStyle w:val="fontstyle01"/>
          </w:rPr>
          <w:t>spend</w:t>
        </w:r>
        <w:r w:rsidR="00DC2620">
          <w:rPr>
            <w:rStyle w:val="fontstyle01"/>
          </w:rPr>
          <w:t xml:space="preserve"> </w:t>
        </w:r>
      </w:ins>
      <w:r w:rsidR="00EE2CA1">
        <w:rPr>
          <w:rStyle w:val="fontstyle01"/>
        </w:rPr>
        <w:t xml:space="preserve">time for my friend is </w:t>
      </w:r>
      <w:ins w:id="27" w:author="Phan Thị Hoài Diễm" w:date="2022-07-04T02:17:00Z">
        <w:r w:rsidR="00DC2620">
          <w:rPr>
            <w:rStyle w:val="fontstyle01"/>
          </w:rPr>
          <w:t xml:space="preserve">also </w:t>
        </w:r>
      </w:ins>
      <w:r w:rsidR="00EE2CA1">
        <w:rPr>
          <w:rStyle w:val="fontstyle01"/>
        </w:rPr>
        <w:t>important</w:t>
      </w:r>
      <w:del w:id="28" w:author="Phan Thị Hoài Diễm" w:date="2022-07-04T02:17:00Z">
        <w:r w:rsidR="00EE2CA1" w:rsidDel="00DC2620">
          <w:rPr>
            <w:rStyle w:val="fontstyle01"/>
          </w:rPr>
          <w:delText xml:space="preserve"> too</w:delText>
        </w:r>
      </w:del>
      <w:r w:rsidR="00EE2CA1">
        <w:rPr>
          <w:rStyle w:val="fontstyle01"/>
        </w:rPr>
        <w:t>.</w:t>
      </w:r>
      <w:ins w:id="29" w:author="Phan Thị Hoài Diễm" w:date="2022-07-04T02:16:00Z">
        <w:r w:rsidR="00DC2620">
          <w:rPr>
            <w:rStyle w:val="fontstyle01"/>
          </w:rPr>
          <w:t xml:space="preserve"> </w:t>
        </w:r>
        <w:r w:rsidR="00DC2620" w:rsidRPr="00DC2620">
          <w:rPr>
            <w:rStyle w:val="fontstyle01"/>
          </w:rPr>
          <w:t>Therefore, I will try to balance my time so that I have time for not only family but also friends</w:t>
        </w:r>
      </w:ins>
      <w:bookmarkStart w:id="30" w:name="_GoBack"/>
      <w:bookmarkEnd w:id="30"/>
    </w:p>
    <w:sectPr w:rsidR="005D3340" w:rsidRPr="008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an Thị Hoài Diễm">
    <w15:presenceInfo w15:providerId="AD" w15:userId="S-1-5-21-4128088771-2110461279-3187757438-10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D1"/>
    <w:rsid w:val="00091C30"/>
    <w:rsid w:val="000B081E"/>
    <w:rsid w:val="001877AF"/>
    <w:rsid w:val="00243B7F"/>
    <w:rsid w:val="00301F12"/>
    <w:rsid w:val="005D3340"/>
    <w:rsid w:val="00654ED9"/>
    <w:rsid w:val="006E03C7"/>
    <w:rsid w:val="008714A6"/>
    <w:rsid w:val="00927D33"/>
    <w:rsid w:val="00A25EEC"/>
    <w:rsid w:val="00C47A10"/>
    <w:rsid w:val="00DC2620"/>
    <w:rsid w:val="00E713D1"/>
    <w:rsid w:val="00EE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1AF4"/>
  <w15:chartTrackingRefBased/>
  <w15:docId w15:val="{EC2E2346-4AE2-4DF2-B450-F2B2EDA6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714A6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714A6"/>
    <w:rPr>
      <w:i/>
      <w:iCs/>
    </w:rPr>
  </w:style>
  <w:style w:type="character" w:styleId="Strong">
    <w:name w:val="Strong"/>
    <w:basedOn w:val="DefaultParagraphFont"/>
    <w:uiPriority w:val="22"/>
    <w:qFormat/>
    <w:rsid w:val="008714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Tuấn Đạt</dc:creator>
  <cp:keywords/>
  <dc:description/>
  <cp:lastModifiedBy>Phan Thị Hoài Diễm</cp:lastModifiedBy>
  <cp:revision>2</cp:revision>
  <dcterms:created xsi:type="dcterms:W3CDTF">2022-07-03T19:17:00Z</dcterms:created>
  <dcterms:modified xsi:type="dcterms:W3CDTF">2022-07-03T19:17:00Z</dcterms:modified>
</cp:coreProperties>
</file>