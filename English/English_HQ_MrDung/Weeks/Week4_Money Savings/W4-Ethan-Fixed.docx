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C4F7D" w14:textId="314E4EF1" w:rsidR="00402D75" w:rsidRPr="00402D75" w:rsidRDefault="00402D75" w:rsidP="00451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2D75">
        <w:rPr>
          <w:rFonts w:ascii="Times New Roman" w:eastAsia="Times New Roman" w:hAnsi="Times New Roman" w:cs="Times New Roman"/>
          <w:b/>
          <w:sz w:val="24"/>
          <w:szCs w:val="24"/>
        </w:rPr>
        <w:t>5.Do parents give pocket money in Vietnam?</w:t>
      </w:r>
    </w:p>
    <w:p w14:paraId="70F0123D" w14:textId="2BCAE10A" w:rsidR="0045172C" w:rsidRPr="0045172C" w:rsidRDefault="0045172C" w:rsidP="00451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del w:id="0" w:author="Phan Thị Hoài Diễm" w:date="2022-07-18T11:43:00Z">
        <w:r w:rsidRPr="0045172C" w:rsidDel="000E671D">
          <w:rPr>
            <w:rFonts w:ascii="Times New Roman" w:eastAsia="Times New Roman" w:hAnsi="Times New Roman" w:cs="Times New Roman"/>
            <w:sz w:val="24"/>
            <w:szCs w:val="24"/>
          </w:rPr>
          <w:delText>Yes, they do.</w:delText>
        </w:r>
      </w:del>
      <w:ins w:id="1" w:author="Phan Thị Hoài Diễm" w:date="2022-07-18T11:43:00Z">
        <w:r w:rsidR="000E671D" w:rsidRPr="000E671D">
          <w:t xml:space="preserve"> </w:t>
        </w:r>
        <w:r w:rsidR="000E671D" w:rsidRPr="000E671D">
          <w:rPr>
            <w:rFonts w:ascii="Times New Roman" w:eastAsia="Times New Roman" w:hAnsi="Times New Roman" w:cs="Times New Roman"/>
            <w:sz w:val="24"/>
            <w:szCs w:val="24"/>
          </w:rPr>
          <w:t>As I see,</w:t>
        </w:r>
      </w:ins>
      <w:del w:id="2" w:author="Phan Thị Hoài Diễm" w:date="2022-07-18T11:43:00Z">
        <w:r w:rsidRPr="0045172C" w:rsidDel="000E671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45172C" w:rsidDel="006C61EB">
          <w:rPr>
            <w:rFonts w:ascii="Times New Roman" w:eastAsia="Times New Roman" w:hAnsi="Times New Roman" w:cs="Times New Roman"/>
            <w:sz w:val="24"/>
            <w:szCs w:val="24"/>
          </w:rPr>
          <w:delText>I think</w:delText>
        </w:r>
      </w:del>
      <w:ins w:id="3" w:author="Phan Thị Hoài Diễm" w:date="2022-07-18T11:43:00Z">
        <w:r w:rsidR="006C61EB">
          <w:rPr>
            <w:rFonts w:ascii="Times New Roman" w:eastAsia="Times New Roman" w:hAnsi="Times New Roman" w:cs="Times New Roman"/>
            <w:sz w:val="24"/>
            <w:szCs w:val="24"/>
          </w:rPr>
          <w:t xml:space="preserve"> In Vietnam, </w:t>
        </w:r>
      </w:ins>
      <w:ins w:id="4" w:author="Phan Thị Hoài Diễm" w:date="2022-07-18T11:44:00Z">
        <w:r w:rsidR="006C61EB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ins w:id="5" w:author="Phan Thị Hoài Diễm" w:date="2022-07-18T11:43:00Z">
        <w:r w:rsidR="006C61EB" w:rsidRPr="006C61EB">
          <w:rPr>
            <w:rFonts w:ascii="Times New Roman" w:eastAsia="Times New Roman" w:hAnsi="Times New Roman" w:cs="Times New Roman"/>
            <w:sz w:val="24"/>
            <w:szCs w:val="24"/>
          </w:rPr>
          <w:t>lmost</w:t>
        </w:r>
      </w:ins>
      <w:ins w:id="6" w:author="Phạm Tuấn Đạt" w:date="2022-07-20T06:33:00Z">
        <w:r w:rsidR="002C036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bookmarkStart w:id="7" w:name="_GoBack"/>
      <w:bookmarkEnd w:id="7"/>
      <w:del w:id="8" w:author="Phan Thị Hoài Diễm" w:date="2022-07-18T11:43:00Z">
        <w:r w:rsidRPr="0045172C" w:rsidDel="006C61E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45172C">
        <w:rPr>
          <w:rFonts w:ascii="Times New Roman" w:eastAsia="Times New Roman" w:hAnsi="Times New Roman" w:cs="Times New Roman"/>
          <w:sz w:val="24"/>
          <w:szCs w:val="24"/>
        </w:rPr>
        <w:t>parents give pocket money</w:t>
      </w:r>
      <w:del w:id="9" w:author="Phan Thị Hoài Diễm" w:date="2022-07-18T11:44:00Z">
        <w:r w:rsidRPr="0045172C" w:rsidDel="006C61EB">
          <w:rPr>
            <w:rFonts w:ascii="Times New Roman" w:eastAsia="Times New Roman" w:hAnsi="Times New Roman" w:cs="Times New Roman"/>
            <w:sz w:val="24"/>
            <w:szCs w:val="24"/>
          </w:rPr>
          <w:delText xml:space="preserve"> in Vietnam.</w:delText>
        </w:r>
      </w:del>
      <w:ins w:id="10" w:author="Phan Thị Hoài Diễm" w:date="2022-07-18T11:44:00Z">
        <w:r w:rsidR="006C61EB" w:rsidRPr="006C61EB">
          <w:t xml:space="preserve"> </w:t>
        </w:r>
        <w:r w:rsidR="006C61EB" w:rsidRPr="006C61EB">
          <w:rPr>
            <w:rFonts w:ascii="Times New Roman" w:eastAsia="Times New Roman" w:hAnsi="Times New Roman" w:cs="Times New Roman"/>
            <w:sz w:val="24"/>
            <w:szCs w:val="24"/>
          </w:rPr>
          <w:t>when their children haven't earned a living yet</w:t>
        </w:r>
      </w:ins>
    </w:p>
    <w:p w14:paraId="44F8AE10" w14:textId="7F8E6F52" w:rsidR="0045172C" w:rsidRPr="0045172C" w:rsidRDefault="0045172C" w:rsidP="00451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72C">
        <w:rPr>
          <w:rFonts w:ascii="Times New Roman" w:eastAsia="Times New Roman" w:hAnsi="Times New Roman" w:cs="Times New Roman"/>
          <w:sz w:val="24"/>
          <w:szCs w:val="24"/>
        </w:rPr>
        <w:t xml:space="preserve">I remember when I </w:t>
      </w:r>
      <w:commentRangeStart w:id="11"/>
      <w:del w:id="12" w:author="Phan Thị Hoài Diễm" w:date="2022-07-18T11:44:00Z">
        <w:r w:rsidRPr="0045172C" w:rsidDel="006C61EB">
          <w:rPr>
            <w:rFonts w:ascii="Times New Roman" w:eastAsia="Times New Roman" w:hAnsi="Times New Roman" w:cs="Times New Roman"/>
            <w:sz w:val="24"/>
            <w:szCs w:val="24"/>
          </w:rPr>
          <w:delText>was</w:delText>
        </w:r>
      </w:del>
      <w:commentRangeEnd w:id="11"/>
      <w:r w:rsidR="006C61EB">
        <w:rPr>
          <w:rStyle w:val="CommentReference"/>
        </w:rPr>
        <w:commentReference w:id="11"/>
      </w:r>
      <w:del w:id="13" w:author="Phan Thị Hoài Diễm" w:date="2022-07-18T11:44:00Z">
        <w:r w:rsidRPr="0045172C" w:rsidDel="006C61E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4" w:author="Phan Thị Hoài Diễm" w:date="2022-07-18T11:44:00Z">
        <w:r w:rsidR="006C61EB">
          <w:rPr>
            <w:rFonts w:ascii="Times New Roman" w:eastAsia="Times New Roman" w:hAnsi="Times New Roman" w:cs="Times New Roman"/>
            <w:sz w:val="24"/>
            <w:szCs w:val="24"/>
          </w:rPr>
          <w:t>were</w:t>
        </w:r>
        <w:r w:rsidR="006C61EB" w:rsidRPr="0045172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45172C">
        <w:rPr>
          <w:rFonts w:ascii="Times New Roman" w:eastAsia="Times New Roman" w:hAnsi="Times New Roman" w:cs="Times New Roman"/>
          <w:sz w:val="24"/>
          <w:szCs w:val="24"/>
        </w:rPr>
        <w:t xml:space="preserve">a primary school student, my parents gave me VND 1000–2000 every day. I usually </w:t>
      </w:r>
      <w:commentRangeStart w:id="15"/>
      <w:del w:id="16" w:author="Phan Thị Hoài Diễm" w:date="2022-07-18T11:44:00Z">
        <w:r w:rsidRPr="0045172C" w:rsidDel="006C61EB">
          <w:rPr>
            <w:rFonts w:ascii="Times New Roman" w:eastAsia="Times New Roman" w:hAnsi="Times New Roman" w:cs="Times New Roman"/>
            <w:sz w:val="24"/>
            <w:szCs w:val="24"/>
          </w:rPr>
          <w:delText>spend</w:delText>
        </w:r>
      </w:del>
      <w:commentRangeEnd w:id="15"/>
      <w:r w:rsidR="006C61EB">
        <w:rPr>
          <w:rStyle w:val="CommentReference"/>
        </w:rPr>
        <w:commentReference w:id="15"/>
      </w:r>
      <w:del w:id="17" w:author="Phan Thị Hoài Diễm" w:date="2022-07-18T11:44:00Z">
        <w:r w:rsidRPr="0045172C" w:rsidDel="006C61E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8" w:author="Phan Thị Hoài Diễm" w:date="2022-07-18T11:44:00Z">
        <w:r w:rsidR="006C61EB" w:rsidRPr="0045172C">
          <w:rPr>
            <w:rFonts w:ascii="Times New Roman" w:eastAsia="Times New Roman" w:hAnsi="Times New Roman" w:cs="Times New Roman"/>
            <w:sz w:val="24"/>
            <w:szCs w:val="24"/>
          </w:rPr>
          <w:t>spen</w:t>
        </w:r>
        <w:r w:rsidR="006C61EB">
          <w:rPr>
            <w:rFonts w:ascii="Times New Roman" w:eastAsia="Times New Roman" w:hAnsi="Times New Roman" w:cs="Times New Roman"/>
            <w:sz w:val="24"/>
            <w:szCs w:val="24"/>
          </w:rPr>
          <w:t>t</w:t>
        </w:r>
        <w:r w:rsidR="006C61EB" w:rsidRPr="0045172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45172C">
        <w:rPr>
          <w:rFonts w:ascii="Times New Roman" w:eastAsia="Times New Roman" w:hAnsi="Times New Roman" w:cs="Times New Roman"/>
          <w:sz w:val="24"/>
          <w:szCs w:val="24"/>
        </w:rPr>
        <w:t>about VND 500-1000.</w:t>
      </w:r>
    </w:p>
    <w:p w14:paraId="133A780D" w14:textId="5C4C4EA8" w:rsidR="0045172C" w:rsidRPr="0045172C" w:rsidRDefault="0045172C" w:rsidP="00451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72C">
        <w:rPr>
          <w:rFonts w:ascii="Times New Roman" w:eastAsia="Times New Roman" w:hAnsi="Times New Roman" w:cs="Times New Roman"/>
          <w:sz w:val="24"/>
          <w:szCs w:val="24"/>
        </w:rPr>
        <w:t xml:space="preserve">My mother bought me a piggy bank, and I put the </w:t>
      </w:r>
      <w:del w:id="19" w:author="Phan Thị Hoài Diễm" w:date="2022-07-18T11:46:00Z">
        <w:r w:rsidRPr="0045172C" w:rsidDel="006C61EB">
          <w:rPr>
            <w:rFonts w:ascii="Times New Roman" w:eastAsia="Times New Roman" w:hAnsi="Times New Roman" w:cs="Times New Roman"/>
            <w:sz w:val="24"/>
            <w:szCs w:val="24"/>
          </w:rPr>
          <w:delText>unused</w:delText>
        </w:r>
      </w:del>
      <w:ins w:id="20" w:author="Phan Thị Hoài Diễm" w:date="2022-07-18T11:46:00Z">
        <w:r w:rsidR="006C61EB" w:rsidRPr="006C61EB">
          <w:t xml:space="preserve"> </w:t>
        </w:r>
        <w:r w:rsidR="006C61EB" w:rsidRPr="006C61EB">
          <w:rPr>
            <w:rFonts w:ascii="Times New Roman" w:eastAsia="Times New Roman" w:hAnsi="Times New Roman" w:cs="Times New Roman"/>
            <w:sz w:val="24"/>
            <w:szCs w:val="24"/>
          </w:rPr>
          <w:t>remained</w:t>
        </w:r>
      </w:ins>
      <w:r w:rsidRPr="0045172C">
        <w:rPr>
          <w:rFonts w:ascii="Times New Roman" w:eastAsia="Times New Roman" w:hAnsi="Times New Roman" w:cs="Times New Roman"/>
          <w:sz w:val="24"/>
          <w:szCs w:val="24"/>
        </w:rPr>
        <w:t xml:space="preserve"> money </w:t>
      </w:r>
      <w:ins w:id="21" w:author="Phan Thị Hoài Diễm" w:date="2022-07-18T11:47:00Z">
        <w:r w:rsidR="006C61EB" w:rsidRPr="006C61EB">
          <w:rPr>
            <w:rFonts w:ascii="Times New Roman" w:eastAsia="Times New Roman" w:hAnsi="Times New Roman" w:cs="Times New Roman"/>
            <w:sz w:val="24"/>
            <w:szCs w:val="24"/>
          </w:rPr>
          <w:t>into it for savings</w:t>
        </w:r>
      </w:ins>
      <w:del w:id="22" w:author="Phan Thị Hoài Diễm" w:date="2022-07-18T11:47:00Z">
        <w:r w:rsidRPr="0045172C" w:rsidDel="006C61EB">
          <w:rPr>
            <w:rFonts w:ascii="Times New Roman" w:eastAsia="Times New Roman" w:hAnsi="Times New Roman" w:cs="Times New Roman"/>
            <w:sz w:val="24"/>
            <w:szCs w:val="24"/>
          </w:rPr>
          <w:delText>in it</w:delText>
        </w:r>
      </w:del>
      <w:r w:rsidRPr="00451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1C5534" w14:textId="2F98EF03" w:rsidR="0045172C" w:rsidRPr="0045172C" w:rsidRDefault="0045172C" w:rsidP="00451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72C">
        <w:rPr>
          <w:rFonts w:ascii="Times New Roman" w:eastAsia="Times New Roman" w:hAnsi="Times New Roman" w:cs="Times New Roman"/>
          <w:sz w:val="24"/>
          <w:szCs w:val="24"/>
        </w:rPr>
        <w:t xml:space="preserve">I think </w:t>
      </w:r>
      <w:ins w:id="23" w:author="Phan Thị Hoài Diễm" w:date="2022-07-18T11:47:00Z">
        <w:r w:rsidR="006C61EB" w:rsidRPr="006C61EB">
          <w:rPr>
            <w:rFonts w:ascii="Times New Roman" w:eastAsia="Times New Roman" w:hAnsi="Times New Roman" w:cs="Times New Roman"/>
            <w:sz w:val="24"/>
            <w:szCs w:val="24"/>
          </w:rPr>
          <w:t xml:space="preserve">giving reasonable </w:t>
        </w:r>
      </w:ins>
      <w:r w:rsidRPr="0045172C">
        <w:rPr>
          <w:rFonts w:ascii="Times New Roman" w:eastAsia="Times New Roman" w:hAnsi="Times New Roman" w:cs="Times New Roman"/>
          <w:sz w:val="24"/>
          <w:szCs w:val="24"/>
        </w:rPr>
        <w:t xml:space="preserve">pocket money is a good way to teach your </w:t>
      </w:r>
      <w:commentRangeStart w:id="24"/>
      <w:del w:id="25" w:author="Phan Thị Hoài Diễm" w:date="2022-07-18T11:48:00Z">
        <w:r w:rsidRPr="0045172C" w:rsidDel="006C61EB">
          <w:rPr>
            <w:rFonts w:ascii="Times New Roman" w:eastAsia="Times New Roman" w:hAnsi="Times New Roman" w:cs="Times New Roman"/>
            <w:sz w:val="24"/>
            <w:szCs w:val="24"/>
          </w:rPr>
          <w:delText>child</w:delText>
        </w:r>
      </w:del>
      <w:commentRangeEnd w:id="24"/>
      <w:r w:rsidR="006C61EB">
        <w:rPr>
          <w:rStyle w:val="CommentReference"/>
        </w:rPr>
        <w:commentReference w:id="24"/>
      </w:r>
      <w:r w:rsidRPr="0045172C">
        <w:rPr>
          <w:rFonts w:ascii="Times New Roman" w:eastAsia="Times New Roman" w:hAnsi="Times New Roman" w:cs="Times New Roman"/>
          <w:sz w:val="24"/>
          <w:szCs w:val="24"/>
        </w:rPr>
        <w:t xml:space="preserve"> about finances.</w:t>
      </w:r>
      <w:ins w:id="26" w:author="Phan Thị Hoài Diễm" w:date="2022-07-18T11:48:00Z">
        <w:r w:rsidR="006C61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6C61EB" w:rsidRPr="006C61EB">
          <w:rPr>
            <w:rFonts w:ascii="Times New Roman" w:eastAsia="Times New Roman" w:hAnsi="Times New Roman" w:cs="Times New Roman"/>
            <w:sz w:val="24"/>
            <w:szCs w:val="24"/>
          </w:rPr>
          <w:t xml:space="preserve">You can set up a budget for your children's monthly pocket money, </w:t>
        </w:r>
        <w:proofErr w:type="gramStart"/>
        <w:r w:rsidR="006C61EB" w:rsidRPr="006C61EB">
          <w:rPr>
            <w:rFonts w:ascii="Times New Roman" w:eastAsia="Times New Roman" w:hAnsi="Times New Roman" w:cs="Times New Roman"/>
            <w:sz w:val="24"/>
            <w:szCs w:val="24"/>
          </w:rPr>
          <w:t>If</w:t>
        </w:r>
        <w:proofErr w:type="gramEnd"/>
        <w:r w:rsidR="006C61EB" w:rsidRPr="006C61EB">
          <w:rPr>
            <w:rFonts w:ascii="Times New Roman" w:eastAsia="Times New Roman" w:hAnsi="Times New Roman" w:cs="Times New Roman"/>
            <w:sz w:val="24"/>
            <w:szCs w:val="24"/>
          </w:rPr>
          <w:t xml:space="preserve"> they want to buy toys or something they like they need to save money</w:t>
        </w:r>
      </w:ins>
      <w:ins w:id="27" w:author="Phan Thị Hoài Diễm" w:date="2022-07-18T11:49:00Z">
        <w:r w:rsidR="006C61E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45172C">
        <w:rPr>
          <w:rFonts w:ascii="Times New Roman" w:eastAsia="Times New Roman" w:hAnsi="Times New Roman" w:cs="Times New Roman"/>
          <w:sz w:val="24"/>
          <w:szCs w:val="24"/>
        </w:rPr>
        <w:t xml:space="preserve"> It's simple,</w:t>
      </w:r>
      <w:del w:id="28" w:author="Phan Thị Hoài Diễm" w:date="2022-07-18T11:51:00Z">
        <w:r w:rsidRPr="0045172C" w:rsidDel="006C61EB">
          <w:rPr>
            <w:rFonts w:ascii="Times New Roman" w:eastAsia="Times New Roman" w:hAnsi="Times New Roman" w:cs="Times New Roman"/>
            <w:sz w:val="24"/>
            <w:szCs w:val="24"/>
          </w:rPr>
          <w:delText xml:space="preserve"> but they'll learn how much to spend and how much to save</w:delText>
        </w:r>
      </w:del>
      <w:ins w:id="29" w:author="Phan Thị Hoài Diễm" w:date="2022-07-18T11:51:00Z">
        <w:r w:rsidR="006C61EB" w:rsidRPr="006C61EB">
          <w:t xml:space="preserve"> </w:t>
        </w:r>
        <w:r w:rsidR="006C61EB" w:rsidRPr="006C61EB">
          <w:rPr>
            <w:rFonts w:ascii="Times New Roman" w:eastAsia="Times New Roman" w:hAnsi="Times New Roman" w:cs="Times New Roman"/>
            <w:sz w:val="24"/>
            <w:szCs w:val="24"/>
          </w:rPr>
          <w:t>but it gets them in the habit how to try to spend not to overspend on pocket money and learn how to save money for their hobbies</w:t>
        </w:r>
      </w:ins>
      <w:r w:rsidRPr="00451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CAC5A7" w14:textId="77777777" w:rsidR="005B4FF4" w:rsidRDefault="005B4FF4"/>
    <w:sectPr w:rsidR="005B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Phan Thị Hoài Diễm" w:date="2022-07-18T11:45:00Z" w:initials="PTHD">
    <w:p w14:paraId="622D184F" w14:textId="6895228F" w:rsidR="006C61EB" w:rsidRDefault="006C61EB">
      <w:pPr>
        <w:pStyle w:val="CommentText"/>
      </w:pPr>
      <w:r>
        <w:rPr>
          <w:rStyle w:val="CommentReference"/>
        </w:rPr>
        <w:annotationRef/>
      </w:r>
      <w:r>
        <w:t>Chủ ngữ I luôn luôn dùng were</w:t>
      </w:r>
    </w:p>
  </w:comment>
  <w:comment w:id="15" w:author="Phan Thị Hoài Diễm" w:date="2022-07-18T11:45:00Z" w:initials="PTHD">
    <w:p w14:paraId="3C5BA3E3" w14:textId="0461C94B" w:rsidR="006C61EB" w:rsidRDefault="006C61EB">
      <w:pPr>
        <w:pStyle w:val="CommentText"/>
      </w:pPr>
      <w:r>
        <w:rPr>
          <w:rStyle w:val="CommentReference"/>
        </w:rPr>
        <w:annotationRef/>
      </w:r>
      <w:r>
        <w:t xml:space="preserve">Chia </w:t>
      </w:r>
      <w:r>
        <w:t>thì quá khứ, do đang nói quá khứ</w:t>
      </w:r>
    </w:p>
  </w:comment>
  <w:comment w:id="24" w:author="Phan Thị Hoài Diễm" w:date="2022-07-18T11:48:00Z" w:initials="PTHD">
    <w:p w14:paraId="3536917A" w14:textId="19400539" w:rsidR="006C61EB" w:rsidRDefault="006C61EB">
      <w:pPr>
        <w:pStyle w:val="CommentText"/>
      </w:pPr>
      <w:r>
        <w:rPr>
          <w:rStyle w:val="CommentReference"/>
        </w:rPr>
        <w:annotationRef/>
      </w:r>
      <w:r>
        <w:t>Chỗ này nên chia số nhiều. Nhiều đứa con chứ k phải 1 đứa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2D184F" w15:done="0"/>
  <w15:commentEx w15:paraId="3C5BA3E3" w15:done="0"/>
  <w15:commentEx w15:paraId="353691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2D184F" w16cid:durableId="267FC65B"/>
  <w16cid:commentId w16cid:paraId="3C5BA3E3" w16cid:durableId="267FC661"/>
  <w16cid:commentId w16cid:paraId="3536917A" w16cid:durableId="267FC6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an Thị Hoài Diễm">
    <w15:presenceInfo w15:providerId="AD" w15:userId="S-1-5-21-4128088771-2110461279-3187757438-1029"/>
  </w15:person>
  <w15:person w15:author="Phạm Tuấn Đạt">
    <w15:presenceInfo w15:providerId="AD" w15:userId="S-1-5-21-48150727-1635014672-3092794092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1B"/>
    <w:rsid w:val="000C711B"/>
    <w:rsid w:val="000E671D"/>
    <w:rsid w:val="002C0363"/>
    <w:rsid w:val="00402D75"/>
    <w:rsid w:val="0045172C"/>
    <w:rsid w:val="005B4FF4"/>
    <w:rsid w:val="006C61EB"/>
    <w:rsid w:val="00B6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5911"/>
  <w15:chartTrackingRefBased/>
  <w15:docId w15:val="{F9EEAB16-BBB3-476E-998D-E8367B7B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ot-block-node">
    <w:name w:val="root-block-node"/>
    <w:basedOn w:val="Normal"/>
    <w:rsid w:val="0045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medium">
    <w:name w:val="font-medium"/>
    <w:basedOn w:val="DefaultParagraphFont"/>
    <w:rsid w:val="0045172C"/>
  </w:style>
  <w:style w:type="character" w:styleId="CommentReference">
    <w:name w:val="annotation reference"/>
    <w:basedOn w:val="DefaultParagraphFont"/>
    <w:uiPriority w:val="99"/>
    <w:semiHidden/>
    <w:unhideWhenUsed/>
    <w:rsid w:val="006C61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1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1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1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1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1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Tuấn Đạt</dc:creator>
  <cp:keywords/>
  <dc:description/>
  <cp:lastModifiedBy>Phạm Tuấn Đạt</cp:lastModifiedBy>
  <cp:revision>3</cp:revision>
  <dcterms:created xsi:type="dcterms:W3CDTF">2022-07-18T04:52:00Z</dcterms:created>
  <dcterms:modified xsi:type="dcterms:W3CDTF">2022-07-19T23:33:00Z</dcterms:modified>
</cp:coreProperties>
</file>